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ind w:hanging="0"/>
        <w:rPr>
          <w:rFonts w:eastAsia="Calibri"/>
        </w:rPr>
      </w:pPr>
      <w:r>
        <w:rPr>
          <w:rFonts w:eastAsia="Calibri"/>
        </w:rPr>
        <w:t>Introduction to Accounting – Student Activity Booklet 2019</w:t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</w:r>
    </w:p>
    <w:p>
      <w:pPr>
        <w:pStyle w:val="Heading3"/>
        <w:numPr>
          <w:ilvl w:val="0"/>
          <w:numId w:val="5"/>
        </w:numPr>
        <w:ind w:left="360" w:right="0" w:hanging="360"/>
        <w:rPr>
          <w:rFonts w:ascii="Calibri" w:hAnsi="Calibri" w:eastAsia="Calibri"/>
          <w:b w:val="false"/>
          <w:b w:val="false"/>
          <w:i/>
          <w:i/>
        </w:rPr>
      </w:pPr>
      <w:r>
        <w:rPr>
          <w:rFonts w:eastAsia="Calibri" w:ascii="Calibri" w:hAnsi="Calibri"/>
          <w:b w:val="false"/>
          <w:i/>
        </w:rPr>
        <w:t>Classify the following accounts as either Assets, Liabilities or Owners Equity</w:t>
        <w:tab/>
      </w:r>
    </w:p>
    <w:p>
      <w:pPr>
        <w:pStyle w:val="Normal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tbl>
      <w:tblPr>
        <w:tblW w:w="92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5"/>
        <w:gridCol w:w="5038"/>
      </w:tblGrid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Inventories</w:t>
              <w:softHyphen/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Delivery van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Bank Overdraft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J Smith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Land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Computer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 and Fittings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Mortgage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Vehicle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to F Fry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Debtors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4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Loan from ABC Finance Co</w:t>
            </w:r>
          </w:p>
        </w:tc>
        <w:tc>
          <w:tcPr>
            <w:tcW w:w="5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610" w:leader="none"/>
              </w:tabs>
              <w:spacing w:lineRule="auto" w:line="360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</w:tr>
    </w:tbl>
    <w:p>
      <w:pPr>
        <w:pStyle w:val="Normal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tabs>
          <w:tab w:val="clear" w:pos="720"/>
          <w:tab w:val="left" w:pos="2610" w:leader="none"/>
        </w:tabs>
        <w:spacing w:lineRule="auto" w:line="276" w:before="0" w:after="200"/>
        <w:ind w:left="-709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2610" w:leader="none"/>
        </w:tabs>
        <w:spacing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Determine whether the following are true or false.  Rewrite the false statements so they are true.</w:t>
      </w:r>
    </w:p>
    <w:p>
      <w:pPr>
        <w:pStyle w:val="ListParagraph"/>
        <w:tabs>
          <w:tab w:val="clear" w:pos="720"/>
          <w:tab w:val="left" w:pos="2610" w:leader="none"/>
        </w:tabs>
        <w:spacing w:before="0" w:after="200"/>
        <w:ind w:left="360" w:right="0" w:hanging="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J Jones owes us money and is therefore a creditor.</w:t>
      </w:r>
      <w:r>
        <w:rPr>
          <w:rFonts w:eastAsia="Calibri" w:ascii="Calibri" w:hAnsi="Calibri"/>
          <w:color w:val="FF0000"/>
        </w:rPr>
        <w:t xml:space="preserve"> 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Payable is another way of saying creditors.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Computers are classified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owner’s contribution to the business is regarded as capital.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When the owner takes out money from the business, this is called inventories.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Inventories are amounts of money owing to people.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Furniture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The business owes JK Rowling money and therefore JKR is a creditor.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Vehicles are regarded as assets.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Accounts Receivables is another way of saying debtors.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>Mortgages are an asset to the business.</w:t>
      </w:r>
      <w:r>
        <w:rPr>
          <w:lang w:eastAsia="en-AU"/>
        </w:rPr>
        <w:t xml:space="preserve"> </w:t>
      </w:r>
      <w:r>
        <w:rPr>
          <w:rFonts w:cs="Calibri" w:ascii="Calibri" w:hAnsi="Calibri"/>
          <w:color w:val="FF0000"/>
          <w:lang w:eastAsia="en-AU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Stock is another way of saying inventories.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Cash at bank is a liability.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An overdraft is an asset to the business.  </w:t>
      </w:r>
      <w:r>
        <w:rPr>
          <w:rFonts w:eastAsia="Calibri" w:ascii="Calibri" w:hAnsi="Calibri"/>
          <w:color w:val="FF0000"/>
        </w:rPr>
        <w:t>F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-142" w:leader="none"/>
        </w:tabs>
        <w:spacing w:lineRule="auto" w:line="276" w:before="0" w:after="200"/>
        <w:ind w:left="578" w:right="0" w:hanging="360"/>
        <w:contextualSpacing/>
        <w:rPr/>
      </w:pPr>
      <w:r>
        <w:rPr>
          <w:rFonts w:eastAsia="Calibri" w:ascii="Calibri" w:hAnsi="Calibri"/>
        </w:rPr>
        <w:t xml:space="preserve">Capital is a special liability to the business. </w:t>
      </w:r>
      <w:r>
        <w:rPr>
          <w:rFonts w:eastAsia="Calibri" w:ascii="Calibri" w:hAnsi="Calibri"/>
          <w:color w:val="FF0000"/>
        </w:rPr>
        <w:t>T</w:t>
      </w:r>
    </w:p>
    <w:p>
      <w:pPr>
        <w:pStyle w:val="ListParagraph"/>
        <w:tabs>
          <w:tab w:val="clear" w:pos="720"/>
          <w:tab w:val="left" w:pos="-142" w:leader="none"/>
        </w:tabs>
        <w:spacing w:lineRule="auto" w:line="276" w:before="0" w:after="200"/>
        <w:ind w:left="578" w:right="0" w:hanging="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Classify the items in the following list as an Asset, Liability or an Owner’s Equity:</w:t>
      </w:r>
    </w:p>
    <w:tbl>
      <w:tblPr>
        <w:tblW w:w="902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1240"/>
        <w:gridCol w:w="3636"/>
        <w:gridCol w:w="885"/>
      </w:tblGrid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ind w:left="284" w:right="0" w:hanging="284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k) Motor Vehicle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b) Petty Cash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l) Plant and Equipment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c) J Baker (debtor)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m) Delivery Van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d) Capital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O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n) Loan to R Smith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e) Accounts Payable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o) Cash on Hand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f) Loan from AGC Finance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p) Cash at Bank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g) Furniture and Fittings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q) Inventories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h) Buildings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r) Drawings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-O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i) Mortgage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s) Accounts Receivable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  <w:tr>
        <w:trPr/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j) S Jones (creditor)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L</w:t>
            </w:r>
          </w:p>
        </w:tc>
        <w:tc>
          <w:tcPr>
            <w:tcW w:w="3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t) Land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A</w:t>
            </w:r>
          </w:p>
        </w:tc>
      </w:tr>
    </w:tbl>
    <w:p>
      <w:pPr>
        <w:pStyle w:val="Normal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Normal"/>
        <w:rPr>
          <w:rFonts w:eastAsia="Calibri"/>
        </w:rPr>
      </w:pPr>
      <w:r>
        <w:rPr>
          <w:rFonts w:eastAsia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If P Pollock had the following Assets and Liabilities, what would the business be worth?</w:t>
      </w:r>
    </w:p>
    <w:tbl>
      <w:tblPr>
        <w:tblW w:w="907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213"/>
        <w:gridCol w:w="2313"/>
        <w:gridCol w:w="2135"/>
      </w:tblGrid>
      <w:tr>
        <w:trPr/>
        <w:tc>
          <w:tcPr>
            <w:tcW w:w="46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ASSETS</w:t>
            </w:r>
          </w:p>
        </w:tc>
        <w:tc>
          <w:tcPr>
            <w:tcW w:w="4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LIABILITIES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Creditors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345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Debtors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756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12000</w:t>
            </w:r>
          </w:p>
        </w:tc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2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TextBodyIndent"/>
        <w:rPr/>
      </w:pPr>
      <w:r>
        <w:rPr>
          <w:rFonts w:eastAsia="Calibri" w:ascii="Calibri" w:hAnsi="Calibri"/>
        </w:rPr>
        <w:t xml:space="preserve">Owner’s Equity: </w:t>
      </w:r>
      <w:r>
        <w:rPr>
          <w:rFonts w:eastAsia="Calibri" w:ascii="Calibri" w:hAnsi="Calibri"/>
          <w:color w:val="FF0000"/>
        </w:rPr>
        <w:t>$22411</w:t>
      </w:r>
    </w:p>
    <w:p>
      <w:pPr>
        <w:pStyle w:val="Normal"/>
        <w:ind w:left="-709" w:right="0" w:hanging="0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Normal"/>
        <w:spacing w:lineRule="auto" w:line="276" w:before="0" w:after="200"/>
        <w:ind w:left="-709" w:right="0" w:hanging="0"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</w:rPr>
      </w:pPr>
      <w:r>
        <w:rPr>
          <w:rFonts w:eastAsia="Calibri" w:ascii="Calibri" w:hAnsi="Calibri"/>
          <w:i/>
        </w:rPr>
        <w:t>Decide whether the following statements about the owner’s equity are true or false: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8282"/>
      </w:tblGrid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really the difference between assets and liabilities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same as an asset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T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Owner’s equity is the owner’s investment into the business</w:t>
            </w:r>
          </w:p>
        </w:tc>
      </w:tr>
      <w:tr>
        <w:trPr/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color w:val="FF0000"/>
              </w:rPr>
            </w:pPr>
            <w:r>
              <w:rPr>
                <w:rFonts w:eastAsia="Calibri" w:ascii="Calibri" w:hAnsi="Calibri"/>
                <w:color w:val="FF0000"/>
              </w:rPr>
              <w:t>F</w:t>
            </w:r>
          </w:p>
        </w:tc>
        <w:tc>
          <w:tcPr>
            <w:tcW w:w="8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The amount of the owner’s equity is what the owner owes the business</w:t>
            </w:r>
          </w:p>
        </w:tc>
      </w:tr>
    </w:tbl>
    <w:p>
      <w:pPr>
        <w:pStyle w:val="Normal"/>
        <w:rPr>
          <w:rFonts w:ascii="Calibri" w:hAnsi="Calibri" w:eastAsia="Calibri"/>
        </w:rPr>
      </w:pPr>
      <w:r>
        <w:rPr>
          <w:rFonts w:eastAsia="Calibri" w:ascii="Calibri" w:hAnsi="Calibri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</w:rPr>
      </w:pPr>
      <w:r>
        <w:rPr>
          <w:rFonts w:eastAsia="Calibri" w:ascii="Calibri" w:hAnsi="Calibri"/>
        </w:rPr>
        <w:t>F McMahon’s business has the following items:</w:t>
      </w:r>
    </w:p>
    <w:tbl>
      <w:tblPr>
        <w:tblW w:w="92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2"/>
        <w:gridCol w:w="2614"/>
      </w:tblGrid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4000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Payable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Inventories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2000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Accounts Receivable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300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Land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10000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Buildings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15000</w:t>
            </w:r>
          </w:p>
        </w:tc>
      </w:tr>
      <w:tr>
        <w:trPr/>
        <w:tc>
          <w:tcPr>
            <w:tcW w:w="6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Mortgage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5000</w:t>
            </w:r>
          </w:p>
        </w:tc>
      </w:tr>
    </w:tbl>
    <w:p>
      <w:pPr>
        <w:pStyle w:val="TextBody"/>
        <w:rPr>
          <w:del w:id="1" w:author="Unknown Author" w:date="2022-02-22T07:47:13Z"/>
        </w:rPr>
      </w:pPr>
      <w:r>
        <w:rPr>
          <w:rFonts w:eastAsia="Calibri" w:ascii="Calibri" w:hAnsi="Calibri"/>
          <w:i/>
        </w:rPr>
        <w:t xml:space="preserve">a) What is the total value of assets that the business has? </w:t>
      </w:r>
      <w:r>
        <w:rPr>
          <w:rFonts w:eastAsia="Calibri" w:ascii="Calibri" w:hAnsi="Calibri"/>
          <w:i/>
          <w:color w:val="FF0000"/>
        </w:rPr>
        <w:t>36,300</w:t>
      </w:r>
      <w:del w:id="0" w:author="Unknown Author" w:date="2022-02-22T07:47:13Z">
        <w:r>
          <w:rPr>
            <w:rFonts w:eastAsia="Calibri" w:ascii="Calibri" w:hAnsi="Calibri"/>
            <w:i/>
          </w:rPr>
          <w:br/>
        </w:r>
      </w:del>
    </w:p>
    <w:p>
      <w:pPr>
        <w:pStyle w:val="TextBody"/>
        <w:rPr/>
      </w:pPr>
      <w:ins w:id="2" w:author="Unknown Author" w:date="2022-02-22T07:47:13Z">
        <w:r>
          <w:rPr>
            <w:rFonts w:eastAsia="Calibri" w:ascii="Calibri" w:hAnsi="Calibri"/>
            <w:i/>
          </w:rPr>
          <w:t xml:space="preserve"> </w:t>
        </w:r>
      </w:ins>
      <w:r>
        <w:rPr>
          <w:rFonts w:eastAsia="Calibri" w:ascii="Calibri" w:hAnsi="Calibri"/>
          <w:i/>
        </w:rPr>
        <w:t xml:space="preserve">b) What is the total value of liabilities of the business? </w:t>
      </w:r>
      <w:r>
        <w:rPr>
          <w:rFonts w:eastAsia="Calibri" w:ascii="Calibri" w:hAnsi="Calibri"/>
          <w:i/>
          <w:color w:val="FF0000"/>
        </w:rPr>
        <w:t>5500</w:t>
      </w:r>
      <w:del w:id="3" w:author="Unknown Author" w:date="2022-02-22T07:47:13Z">
        <w:r>
          <w:rPr>
            <w:rFonts w:eastAsia="Calibri" w:ascii="Calibri" w:hAnsi="Calibri"/>
            <w:i/>
            <w:color w:val="FF0000"/>
          </w:rPr>
          <w:br/>
        </w:r>
      </w:del>
      <w:ins w:id="4" w:author="Unknown Author" w:date="2022-02-22T07:47:13Z">
        <w:r>
          <w:rPr>
            <w:rFonts w:eastAsia="Calibri" w:ascii="Calibri" w:hAnsi="Calibri"/>
            <w:i/>
            <w:sz w:val="6"/>
          </w:rPr>
          <w:t xml:space="preserve"> </w:t>
        </w:r>
      </w:ins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  <w:del w:id="7" w:author="Unknown Author" w:date="2022-02-22T07:47:13Z"/>
        </w:rPr>
      </w:pPr>
      <w:r>
        <w:rPr>
          <w:rFonts w:eastAsia="Calibri" w:ascii="Calibri" w:hAnsi="Calibri"/>
          <w:i/>
        </w:rPr>
        <w:t>c)</w:t>
      </w:r>
      <w:del w:id="5" w:author="Unknown Author" w:date="2022-02-22T07:47:13Z">
        <w:r>
          <w:rPr>
            <w:rFonts w:eastAsia="Calibri" w:ascii="Calibri" w:hAnsi="Calibri"/>
            <w:i/>
          </w:rPr>
          <w:delText xml:space="preserve"> </w:delText>
        </w:r>
      </w:del>
      <w:ins w:id="6" w:author="Unknown Author" w:date="2022-02-22T07:47:13Z">
        <w:r>
          <w:rPr>
            <w:rFonts w:eastAsia="Calibri" w:ascii="Calibri" w:hAnsi="Calibri"/>
            <w:i/>
          </w:rPr>
          <w:tab/>
        </w:r>
      </w:ins>
      <w:r>
        <w:rPr>
          <w:rFonts w:eastAsia="Calibri" w:ascii="Calibri" w:hAnsi="Calibri"/>
          <w:i/>
        </w:rPr>
        <w:t xml:space="preserve">What is the amount of owner’s investment in the business? </w:t>
      </w:r>
      <w:r>
        <w:rPr>
          <w:rFonts w:eastAsia="Calibri" w:ascii="Calibri" w:hAnsi="Calibri"/>
          <w:i/>
          <w:color w:val="FF0000"/>
        </w:rPr>
        <w:t>30,800</w:t>
      </w:r>
    </w:p>
    <w:p>
      <w:pPr>
        <w:pStyle w:val="ListBullet4"/>
        <w:tabs>
          <w:tab w:val="clear" w:pos="720"/>
        </w:tabs>
        <w:rPr>
          <w:rFonts w:ascii="Calibri" w:hAnsi="Calibri" w:eastAsia="Calibri" w:cs="Arial"/>
          <w:i/>
          <w:i/>
          <w:color w:val="FF0000"/>
        </w:rPr>
      </w:pPr>
      <w:r>
        <w:rPr>
          <w:rFonts w:cs="Arial" w:ascii="Calibri" w:hAnsi="Calibri"/>
          <w:i/>
        </w:rPr>
        <w:t>Classify the nature of each of the following accounts:</w:t>
      </w:r>
    </w:p>
    <w:tbl>
      <w:tblPr>
        <w:tblW w:w="948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3"/>
        <w:gridCol w:w="1845"/>
        <w:gridCol w:w="1973"/>
      </w:tblGrid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Debit (Dr)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 (Cr)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5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color w:val="000000"/>
                <w:lang w:eastAsia="en-AU"/>
              </w:rPr>
            </w:pPr>
            <w:r>
              <w:rPr>
                <w:rFonts w:cs="Calibri" w:ascii="Calibri" w:hAnsi="Calibri"/>
                <w:color w:val="000000"/>
                <w:lang w:eastAsia="en-AU"/>
              </w:rPr>
              <w:t>Rent (paid)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Y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Indicate whether a </w:t>
      </w:r>
      <w:r>
        <w:rPr>
          <w:rFonts w:cs="Arial" w:ascii="Calibri" w:hAnsi="Calibri"/>
          <w:b/>
          <w:i/>
        </w:rPr>
        <w:t xml:space="preserve">debit entry or a credit entry </w:t>
      </w:r>
      <w:r>
        <w:rPr>
          <w:rFonts w:cs="Arial" w:ascii="Calibri" w:hAnsi="Calibri"/>
          <w:i/>
        </w:rPr>
        <w:t xml:space="preserve">is required to </w:t>
      </w:r>
      <w:r>
        <w:rPr>
          <w:rFonts w:cs="Arial" w:ascii="Calibri" w:hAnsi="Calibri"/>
          <w:b/>
          <w:i/>
        </w:rPr>
        <w:t>decrease</w:t>
      </w:r>
      <w:r>
        <w:rPr>
          <w:rFonts w:cs="Arial" w:ascii="Calibri" w:hAnsi="Calibri"/>
          <w:i/>
        </w:rPr>
        <w:t xml:space="preserve"> the balance of the account.</w:t>
      </w:r>
    </w:p>
    <w:p>
      <w:pPr>
        <w:pStyle w:val="Normal"/>
        <w:tabs>
          <w:tab w:val="clear" w:pos="720"/>
          <w:tab w:val="left" w:pos="1260" w:leader="none"/>
          <w:tab w:val="left" w:pos="4140" w:leader="none"/>
          <w:tab w:val="left" w:pos="6840" w:leader="none"/>
        </w:tabs>
        <w:ind w:left="-709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5"/>
        <w:gridCol w:w="3912"/>
      </w:tblGrid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00" w:after="100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Dr/Cr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Mortgage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</w:tr>
      <w:tr>
        <w:trPr/>
        <w:tc>
          <w:tcPr>
            <w:tcW w:w="4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</w:tr>
    </w:tbl>
    <w:p>
      <w:pPr>
        <w:pStyle w:val="Normal"/>
        <w:jc w:val="center"/>
        <w:rPr>
          <w:rFonts w:ascii="Janda Manatee Solid" w:hAnsi="Janda Manatee Solid"/>
        </w:rPr>
      </w:pPr>
      <w:r>
        <w:rPr>
          <w:rFonts w:ascii="Janda Manatee Solid" w:hAnsi="Janda Manatee Solid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Have the following accounts increased or decreased?</w:t>
      </w:r>
    </w:p>
    <w:p>
      <w:pPr>
        <w:pStyle w:val="Normal"/>
        <w:ind w:left="-709" w:right="0" w:hanging="0"/>
        <w:jc w:val="center"/>
        <w:rPr>
          <w:rFonts w:ascii="Calibri" w:hAnsi="Calibri" w:cs="Calibri"/>
          <w:i/>
          <w:i/>
        </w:rPr>
      </w:pPr>
      <w:r>
        <w:rPr>
          <w:rFonts w:cs="Calibri"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1"/>
        <w:gridCol w:w="1360"/>
        <w:gridCol w:w="1134"/>
        <w:gridCol w:w="2327"/>
        <w:gridCol w:w="1072"/>
        <w:gridCol w:w="823"/>
      </w:tblGrid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Inc or Dec</w:t>
            </w:r>
          </w:p>
        </w:tc>
      </w:tr>
      <w:tr>
        <w:trPr>
          <w:trHeight w:val="334" w:hRule="atLeast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350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Electricity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Purchases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Payable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Creditors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Stationery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Cleaning Services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  <w:tr>
        <w:trPr/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Postage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  <w:tc>
          <w:tcPr>
            <w:tcW w:w="2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</w:t>
            </w:r>
          </w:p>
        </w:tc>
      </w:tr>
    </w:tbl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Indent"/>
        <w:rPr>
          <w:rFonts w:ascii="Calibri" w:hAnsi="Calibri"/>
          <w:i/>
          <w:i/>
        </w:rPr>
      </w:pPr>
      <w:r>
        <w:rPr>
          <w:rFonts w:ascii="Calibri" w:hAnsi="Calibri"/>
          <w:i/>
        </w:rPr>
        <w:t>To achieve a decrease or increase, has the account been debited or credited?</w:t>
      </w:r>
    </w:p>
    <w:p>
      <w:pPr>
        <w:pStyle w:val="Normal"/>
        <w:ind w:left="-709" w:right="0" w:hanging="0"/>
        <w:jc w:val="center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991"/>
        <w:gridCol w:w="1279"/>
        <w:gridCol w:w="2407"/>
        <w:gridCol w:w="997"/>
        <w:gridCol w:w="1272"/>
      </w:tblGrid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Account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Dr or 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240" w:after="0"/>
              <w:jc w:val="center"/>
              <w:rPr>
                <w:rFonts w:ascii="Calibri" w:hAnsi="Calibri" w:cs="Calibri"/>
                <w:b/>
                <w:b/>
              </w:rPr>
            </w:pPr>
            <w:r>
              <w:rPr>
                <w:rFonts w:cs="Calibri" w:ascii="Calibri" w:hAnsi="Calibri"/>
                <w:b/>
              </w:rPr>
              <w:t>Inc or 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Insurance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Freight Expense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Debtor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Shares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Cash at Bank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Service Fees Revenue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Loan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Creditor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Equipment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Computer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Wages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Buildings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  <w:tr>
        <w:trPr/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Vehicle Registration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Land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ind w:left="-720" w:right="0" w:hanging="0"/>
        <w:outlineLvl w:val="2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b/>
          <w:b/>
          <w:bCs/>
          <w:shd w:fill="FFFF00" w:val="clear"/>
        </w:rPr>
      </w:pPr>
      <w:r>
        <w:rPr>
          <w:rFonts w:cs="Arial" w:ascii="Calibri" w:hAnsi="Calibri"/>
          <w:b/>
          <w:bCs/>
          <w:shd w:fill="FFFF00" w:val="clear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State whether the following accounts have increased or decreased in value.  First one’s done.</w:t>
      </w:r>
    </w:p>
    <w:p>
      <w:pPr>
        <w:pStyle w:val="Normal"/>
        <w:spacing w:lineRule="auto" w:line="276" w:before="0" w:after="200"/>
        <w:ind w:left="-709" w:right="0" w:hanging="0"/>
        <w:contextualSpacing/>
        <w:rPr>
          <w:rFonts w:ascii="Calibri" w:hAnsi="Calibri" w:eastAsia="Calibri"/>
          <w:sz w:val="16"/>
          <w:szCs w:val="16"/>
        </w:rPr>
      </w:pPr>
      <w:r>
        <w:rPr>
          <w:rFonts w:eastAsia="Calibri" w:ascii="Calibri" w:hAnsi="Calibri"/>
          <w:sz w:val="16"/>
          <w:szCs w:val="16"/>
        </w:rPr>
      </w:r>
    </w:p>
    <w:tbl>
      <w:tblPr>
        <w:tblW w:w="964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5"/>
        <w:gridCol w:w="3559"/>
        <w:gridCol w:w="3261"/>
      </w:tblGrid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 xml:space="preserve">Bank – debit                   </w:t>
            </w:r>
            <w:r>
              <w:rPr>
                <w:rFonts w:eastAsia="Calibri" w:ascii="Calibri" w:hAnsi="Calibri"/>
                <w:i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Accounts receivable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Equipment – credit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Owner’s equity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Mortgage – debit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– credit</w:t>
              <w:tab/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payable – credit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Furniture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Inventories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Accounts receivable – debit</w:t>
            </w:r>
          </w:p>
        </w:tc>
      </w:tr>
      <w:tr>
        <w:trPr/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Bank Loan – credit</w:t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Inc</w:t>
            </w:r>
          </w:p>
        </w:tc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/>
            </w:pPr>
            <w:r>
              <w:rPr>
                <w:rFonts w:eastAsia="Calibri" w:ascii="Calibri" w:hAnsi="Calibri"/>
                <w:szCs w:val="22"/>
              </w:rPr>
              <w:t>Drawings – debit</w:t>
              <w:tab/>
              <w:tab/>
            </w:r>
            <w:r>
              <w:rPr>
                <w:rFonts w:eastAsia="Calibri" w:ascii="Calibri" w:hAnsi="Calibri"/>
                <w:i/>
                <w:iCs/>
                <w:szCs w:val="22"/>
              </w:rPr>
              <w:t>Dec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Investment fund - debit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/>
      </w:pPr>
      <w:r>
        <w:rPr>
          <w:rFonts w:ascii="Calibri" w:hAnsi="Calibri"/>
          <w:i/>
        </w:rPr>
        <w:t xml:space="preserve">From the list of transactions given below, identify which transactions are </w:t>
      </w:r>
      <w:r>
        <w:rPr>
          <w:rFonts w:ascii="Calibri" w:hAnsi="Calibri"/>
          <w:i/>
          <w:u w:val="single"/>
        </w:rPr>
        <w:t>cash</w:t>
      </w:r>
      <w:r>
        <w:rPr>
          <w:rFonts w:ascii="Calibri" w:hAnsi="Calibri"/>
          <w:i/>
        </w:rPr>
        <w:t xml:space="preserve"> and which are </w:t>
      </w:r>
      <w:r>
        <w:rPr>
          <w:rFonts w:ascii="Calibri" w:hAnsi="Calibri"/>
          <w:i/>
          <w:u w:val="single"/>
        </w:rPr>
        <w:t>credit.</w:t>
      </w:r>
    </w:p>
    <w:p>
      <w:pPr>
        <w:pStyle w:val="Normal"/>
        <w:ind w:left="-709" w:right="0" w:hanging="0"/>
        <w:rPr>
          <w:rFonts w:ascii="Calibri" w:hAnsi="Calibri"/>
          <w:i/>
          <w:i/>
          <w:u w:val="single"/>
        </w:rPr>
      </w:pPr>
      <w:r>
        <w:rPr>
          <w:rFonts w:ascii="Calibri" w:hAnsi="Calibri"/>
          <w:i/>
          <w:u w:val="single"/>
        </w:rPr>
      </w:r>
    </w:p>
    <w:tbl>
      <w:tblPr>
        <w:tblW w:w="9620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637"/>
        <w:gridCol w:w="1849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6A6A6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or 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May   3 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11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457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Credit</w:t>
            </w:r>
          </w:p>
        </w:tc>
      </w:tr>
      <w:tr>
        <w:trPr>
          <w:trHeight w:val="268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Received $100 bank interest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  <w:tr>
        <w:trPr>
          <w:trHeight w:val="393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Cash</w:t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Complete the table indicating what accounts are involved from each of the transactions.  First one done for you.</w:t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94"/>
        <w:gridCol w:w="3544"/>
      </w:tblGrid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  <w:szCs w:val="22"/>
              </w:rPr>
            </w:pPr>
            <w:r>
              <w:rPr>
                <w:rFonts w:eastAsia="Calibri" w:ascii="Calibri" w:hAnsi="Calibri"/>
                <w:i/>
                <w:szCs w:val="22"/>
              </w:rPr>
              <w:t>Transaction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i/>
                <w:i/>
              </w:rPr>
            </w:pPr>
            <w:r>
              <w:rPr>
                <w:rFonts w:eastAsia="Calibri" w:ascii="Calibri" w:hAnsi="Calibri"/>
                <w:i/>
              </w:rPr>
              <w:t>Accounts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Bank Loan,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Purchased furniture for cash.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Furniture,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Wrote cheque to pay accounting fees.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Accounting fees, cash at Back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Bought office furniture from Office Works.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Office Furniture, Office works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Charged a client for services performed.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Services Revenue,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Paid rent expense.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Rent, Cash at Bank</w:t>
            </w:r>
          </w:p>
        </w:tc>
      </w:tr>
      <w:tr>
        <w:trPr/>
        <w:tc>
          <w:tcPr>
            <w:tcW w:w="6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Received cash from customers for services rendered.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contextualSpacing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  <w:t>Cash at Bank, Services revenue</w:t>
            </w:r>
          </w:p>
        </w:tc>
      </w:tr>
    </w:tbl>
    <w:p>
      <w:pPr>
        <w:pStyle w:val="Normal"/>
        <w:tabs>
          <w:tab w:val="clear" w:pos="720"/>
          <w:tab w:val="left" w:pos="-284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/>
      </w:pPr>
      <w:r>
        <w:rPr>
          <w:rFonts w:cs="Arial" w:ascii="Calibri" w:hAnsi="Calibri"/>
          <w:i/>
        </w:rPr>
        <w:t xml:space="preserve">Identify the </w:t>
      </w:r>
      <w:r>
        <w:rPr>
          <w:rFonts w:cs="Arial" w:ascii="Calibri" w:hAnsi="Calibri"/>
          <w:i/>
          <w:u w:val="single"/>
        </w:rPr>
        <w:t>accounts</w:t>
      </w:r>
      <w:r>
        <w:rPr>
          <w:rFonts w:cs="Arial" w:ascii="Calibri" w:hAnsi="Calibri"/>
          <w:i/>
        </w:rPr>
        <w:t xml:space="preserve"> involved in each of the following transactions.  First one done for you.</w:t>
      </w:r>
    </w:p>
    <w:p>
      <w:pPr>
        <w:pStyle w:val="Normal"/>
        <w:ind w:left="-720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Transaction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Accounts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i/>
                <w:i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i/>
                <w:kern w:val="0"/>
                <w:lang w:val="en-AU" w:eastAsia="en-US" w:bidi="ar-SA"/>
              </w:rPr>
              <w:t>Borrowed $40 000 from the bank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Cash at bank and Bank Loan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Bought land for $100 000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Land, Cash at Bank/Realeste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equipment for $4 000 cash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Bank, Equipment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Paid electricity $400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Electricity,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Received rent $4 000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revenue, Cash at Bank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Purchased building worth $67 000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Owner contributed delivery van $50 000 for business use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Owners, equity, Vehicles</w:t>
            </w:r>
          </w:p>
        </w:tc>
      </w:tr>
      <w:tr>
        <w:trPr/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  <w:kern w:val="0"/>
                <w:lang w:val="en-AU" w:eastAsia="en-US" w:bidi="ar-SA"/>
              </w:rPr>
            </w:pPr>
            <w:r>
              <w:rPr>
                <w:rFonts w:cs="Arial" w:ascii="Calibri" w:hAnsi="Calibri"/>
                <w:kern w:val="0"/>
                <w:lang w:val="en-AU" w:eastAsia="en-US" w:bidi="ar-SA"/>
              </w:rPr>
              <w:t>Sold motor vehicle to S Brand for $23 000 on credit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 brand, Vehicles</w:t>
            </w:r>
          </w:p>
        </w:tc>
      </w:tr>
    </w:tbl>
    <w:p>
      <w:pPr>
        <w:pStyle w:val="ListParagraph"/>
        <w:numPr>
          <w:ilvl w:val="0"/>
          <w:numId w:val="5"/>
        </w:numPr>
        <w:ind w:left="360" w:right="-96" w:hanging="360"/>
        <w:rPr>
          <w:rFonts w:ascii="Calibri" w:hAnsi="Calibri" w:cs="Calibri"/>
        </w:rPr>
      </w:pPr>
      <w:r>
        <w:rPr>
          <w:rFonts w:cs="Calibri" w:ascii="Calibri" w:hAnsi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949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2"/>
        <w:gridCol w:w="2428"/>
        <w:gridCol w:w="589"/>
        <w:gridCol w:w="853"/>
        <w:gridCol w:w="1301"/>
      </w:tblGrid>
      <w:tr>
        <w:trPr>
          <w:trHeight w:val="397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Transaction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Accounts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Inc or 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Dr/Cr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rFonts w:ascii="Calibri" w:hAnsi="Calibri" w:cs="Calibri"/>
                <w:b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  <w:t>Amount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2200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500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salaries, $4 000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Salaries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Capital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12000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Furniture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M Nance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660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Inventories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440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Sold goods for cash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Sales Revenue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Drawings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1000</w:t>
            </w:r>
          </w:p>
        </w:tc>
      </w:tr>
      <w:tr>
        <w:trPr>
          <w:trHeight w:val="352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Advertising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99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Rent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880</w:t>
            </w:r>
          </w:p>
        </w:tc>
      </w:tr>
      <w:tr>
        <w:trPr>
          <w:trHeight w:val="373" w:hRule="atLeast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72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>Paid Harvey Norman for portablehard drive, $330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Electronics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CAB</w:t>
            </w:r>
          </w:p>
        </w:tc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Inc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Dec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Cr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  <w:p>
            <w:pPr>
              <w:pStyle w:val="Normal"/>
              <w:widowControl w:val="false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  <w:t>330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284" w:leader="none"/>
        </w:tabs>
        <w:ind w:left="360" w:right="0" w:hanging="360"/>
        <w:rPr>
          <w:rFonts w:ascii="Calibri" w:hAnsi="Calibri" w:cs="Arial"/>
          <w:i/>
          <w:i/>
        </w:rPr>
      </w:pPr>
      <w:r>
        <w:br w:type="page"/>
      </w:r>
      <w:r>
        <w:rPr>
          <w:rFonts w:cs="Arial" w:ascii="Calibri" w:hAnsi="Calibri"/>
          <w:i w:val="false"/>
          <w:iCs w:val="false"/>
        </w:rPr>
        <w:t>State</w:t>
      </w:r>
      <w:r>
        <w:rPr>
          <w:rFonts w:cs="Arial" w:ascii="Calibri" w:hAnsi="Calibri"/>
          <w:i/>
        </w:rPr>
        <w:t xml:space="preserve"> whether each account in the following transactions is increasing or decreasing.</w:t>
      </w:r>
    </w:p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46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48"/>
        <w:gridCol w:w="3120"/>
      </w:tblGrid>
      <w:tr>
        <w:trPr>
          <w:trHeight w:val="537" w:hRule="atLeast"/>
        </w:trPr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motor vehicle for $40 000 cash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Bought equipment on credit from W White $5 000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 White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Paid wages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Decrease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Sold equipment on credit to Eric Wise $699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Eric Wise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Owner invested $500 cash and equipment worth $900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 -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  <w:tr>
        <w:trPr/>
        <w:tc>
          <w:tcPr>
            <w:tcW w:w="6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360" w:leader="none"/>
              </w:tabs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</w:t>
            </w:r>
            <w:r>
              <w:rPr>
                <w:rFonts w:cs="Arial" w:ascii="Calibri" w:hAnsi="Calibri"/>
              </w:rPr>
              <w:t>Received interest on investment $10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Income – Increase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276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CAB - Increase</w:t>
            </w:r>
          </w:p>
        </w:tc>
      </w:tr>
    </w:tbl>
    <w:p>
      <w:pPr>
        <w:pStyle w:val="Normal"/>
        <w:ind w:left="-709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Analyse the following transactions of XYZ Co and complete a Transaction Table:</w:t>
      </w:r>
    </w:p>
    <w:p>
      <w:pPr>
        <w:pStyle w:val="Normal"/>
        <w:ind w:left="-36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367"/>
        <w:gridCol w:w="8739"/>
      </w:tblGrid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Jan </w:t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stock valued at $5 000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 worth $2 000 were bought on credit from Wholly Suppliers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stock to Tickle Co for $12 000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a new delivery van for $60 000 cash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8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Wholly Suppliers $2000</w:t>
            </w:r>
          </w:p>
        </w:tc>
      </w:tr>
      <w:tr>
        <w:trPr/>
        <w:tc>
          <w:tcPr>
            <w:tcW w:w="532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7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873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motor vehicle from Westside Motors for $33 000 on credit and paid </w:t>
            </w:r>
          </w:p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$5 000 deposit.</w:t>
            </w:r>
          </w:p>
        </w:tc>
      </w:tr>
    </w:tbl>
    <w:p>
      <w:pPr>
        <w:pStyle w:val="Normal"/>
        <w:ind w:left="-72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transaction analysis table: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tbl>
      <w:tblPr>
        <w:tblW w:w="10915" w:type="dxa"/>
        <w:jc w:val="left"/>
        <w:tblInd w:w="-7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2"/>
        <w:gridCol w:w="3123"/>
        <w:gridCol w:w="1133"/>
        <w:gridCol w:w="1276"/>
        <w:gridCol w:w="684"/>
        <w:gridCol w:w="1016"/>
      </w:tblGrid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Transaction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Accounts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involved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Account Type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Increase or 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Dr/Cr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Cs/>
                <w:sz w:val="22"/>
              </w:rPr>
            </w:pPr>
            <w:r>
              <w:rPr>
                <w:rFonts w:cs="Arial" w:ascii="Calibri" w:hAnsi="Calibri"/>
                <w:bCs/>
                <w:sz w:val="22"/>
              </w:rPr>
              <w:t>Amount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vehicle for $20 000 cash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Vehicle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furniture for $500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Sold Machinery to A Adams TO $1 000 on credit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Receivable – A Adams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Machinery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equipment to V Collins $900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V Collins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$900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 Henry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Sold P Fleming a computer for $2 000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 Fleming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$2 000</w:t>
            </w:r>
          </w:p>
        </w:tc>
      </w:tr>
      <w:tr>
        <w:trPr/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Bought equipment from O Redding for $5 000 On credit and payed $1 000 deposit.</w:t>
            </w:r>
          </w:p>
        </w:tc>
        <w:tc>
          <w:tcPr>
            <w:tcW w:w="3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Accounts Payable – O Redding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Cash at bank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Equipment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Liability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Asset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</w:t>
            </w:r>
          </w:p>
        </w:tc>
        <w:tc>
          <w:tcPr>
            <w:tcW w:w="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$4 000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$1 000</w:t>
            </w:r>
          </w:p>
          <w:p>
            <w:pPr>
              <w:pStyle w:val="Normal"/>
              <w:widowControl w:val="false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cs="Arial" w:ascii="Calibri" w:hAnsi="Calibri"/>
                <w:sz w:val="22"/>
                <w:szCs w:val="22"/>
              </w:rPr>
              <w:t>$5 000</w:t>
            </w:r>
          </w:p>
        </w:tc>
      </w:tr>
    </w:tbl>
    <w:p>
      <w:pPr>
        <w:pStyle w:val="Normal"/>
        <w:ind w:left="-709" w:right="0" w:hanging="0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>Jamie Dimitradis the owner of an art gallery made the following transactions in February.</w:t>
      </w:r>
      <w:del w:id="8" w:author="Unknown Author" w:date="2022-02-22T07:47:14Z">
        <w:r>
          <w:rPr>
            <w:rFonts w:cs="Arial" w:ascii="Calibri" w:hAnsi="Calibri"/>
            <w:i/>
          </w:rPr>
          <w:delText xml:space="preserve"> </w:delText>
        </w:r>
      </w:del>
      <w:r>
        <w:rPr>
          <w:rFonts w:cs="Arial" w:ascii="Calibri" w:hAnsi="Calibri"/>
          <w:i/>
        </w:rPr>
        <w:t xml:space="preserve"> Analyse the transactions and complete a table like the one below:</w:t>
      </w:r>
    </w:p>
    <w:p>
      <w:pPr>
        <w:pStyle w:val="Normal"/>
        <w:ind w:left="-709" w:right="0" w:hanging="0"/>
        <w:jc w:val="both"/>
        <w:rPr>
          <w:rFonts w:ascii="Calibri" w:hAnsi="Calibri" w:cs="Arial"/>
          <w:sz w:val="16"/>
        </w:rPr>
      </w:pPr>
      <w:r>
        <w:rPr>
          <w:rFonts w:cs="Arial" w:ascii="Calibri" w:hAnsi="Calibri"/>
          <w:sz w:val="16"/>
        </w:rPr>
      </w:r>
    </w:p>
    <w:tbl>
      <w:tblPr>
        <w:tblW w:w="9145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428"/>
        <w:gridCol w:w="8151"/>
      </w:tblGrid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Feb</w:t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invested $300 000 into the business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$150 000 to purchase building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$1 700 of stock on credit from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$900 A Adams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land worth $180 000 with a bank loan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$400 in salaries and $250 for electricity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6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7</w:t>
            </w:r>
          </w:p>
        </w:tc>
        <w:tc>
          <w:tcPr>
            <w:tcW w:w="8151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Jamie withdrew $2 000 cash</w:t>
            </w:r>
          </w:p>
        </w:tc>
      </w:tr>
    </w:tbl>
    <w:p>
      <w:pPr>
        <w:pStyle w:val="Normal"/>
        <w:tabs>
          <w:tab w:val="clear" w:pos="720"/>
          <w:tab w:val="left" w:pos="360" w:leader="none"/>
        </w:tabs>
        <w:ind w:left="-720" w:right="0" w:hanging="0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Normal"/>
        <w:tabs>
          <w:tab w:val="clear" w:pos="720"/>
          <w:tab w:val="left" w:pos="36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36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 xml:space="preserve">For each of the following situations give an example of a transaction that could produce this effect.  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sz w:val="16"/>
          <w:szCs w:val="16"/>
        </w:rPr>
      </w:pPr>
      <w:r>
        <w:rPr>
          <w:rFonts w:cs="Arial" w:ascii="Calibri" w:hAnsi="Calibri"/>
          <w:sz w:val="16"/>
          <w:szCs w:val="16"/>
        </w:rPr>
      </w:r>
    </w:p>
    <w:p>
      <w:pPr>
        <w:pStyle w:val="TextBodyIndent"/>
        <w:tabs>
          <w:tab w:val="clear" w:pos="720"/>
          <w:tab w:val="left" w:pos="360" w:leader="none"/>
        </w:tabs>
        <w:jc w:val="both"/>
        <w:rPr>
          <w:rFonts w:ascii="Calibri" w:hAnsi="Calibri" w:cs="Arial"/>
          <w:b/>
          <w:b/>
          <w:bCs/>
        </w:rPr>
      </w:pPr>
      <w:del w:id="9" w:author="Unknown Author" w:date="2022-02-22T07:47:14Z">
        <w:r>
          <w:rPr>
            <w:rFonts w:cs="Arial" w:ascii="Calibri" w:hAnsi="Calibri"/>
            <w:b/>
            <w:bCs/>
          </w:rPr>
          <w:delText xml:space="preserve">              </w:delText>
        </w:r>
      </w:del>
      <w:r>
        <w:rPr>
          <w:rFonts w:cs="Arial" w:ascii="Calibri" w:hAnsi="Calibri"/>
          <w:b/>
          <w:bCs/>
        </w:rPr>
        <w:t>Situation:                                                                          Transaction:</w:t>
      </w:r>
    </w:p>
    <w:p>
      <w:pPr>
        <w:pStyle w:val="Normal"/>
        <w:tabs>
          <w:tab w:val="clear" w:pos="720"/>
          <w:tab w:val="left" w:pos="360" w:leader="none"/>
        </w:tabs>
        <w:ind w:left="-900" w:right="0" w:hanging="0"/>
        <w:jc w:val="both"/>
        <w:rPr>
          <w:rFonts w:ascii="Calibri" w:hAnsi="Calibri" w:cs="Arial"/>
          <w:b/>
          <w:b/>
          <w:bCs/>
          <w:sz w:val="16"/>
          <w:szCs w:val="16"/>
        </w:rPr>
      </w:pPr>
      <w:r>
        <w:rPr>
          <w:rFonts w:cs="Arial" w:ascii="Calibri" w:hAnsi="Calibri"/>
          <w:b/>
          <w:bCs/>
          <w:sz w:val="16"/>
          <w:szCs w:val="16"/>
        </w:rPr>
      </w:r>
    </w:p>
    <w:tbl>
      <w:tblPr>
        <w:tblW w:w="918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1"/>
        <w:gridCol w:w="4225"/>
      </w:tblGrid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 liability and increase an asset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Bought a house with a mortgage 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Increase an asset and increase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gave a house to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owner’s equity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drew a house from the business</w:t>
            </w:r>
          </w:p>
        </w:tc>
      </w:tr>
      <w:tr>
        <w:trPr/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spacing w:lineRule="auto" w:line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Decrease an asset and decrease a liability</w:t>
            </w:r>
          </w:p>
        </w:tc>
        <w:tc>
          <w:tcPr>
            <w:tcW w:w="4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Made a payment on the houses mortgage</w:t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For each of the following items, describe the transaction that has occurred: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357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568"/>
        <w:gridCol w:w="1421"/>
        <w:gridCol w:w="425"/>
        <w:gridCol w:w="2659"/>
        <w:gridCol w:w="544"/>
        <w:gridCol w:w="1615"/>
      </w:tblGrid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Land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$100 000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$400</w:t>
            </w:r>
          </w:p>
        </w:tc>
      </w:tr>
      <w:tr>
        <w:trPr>
          <w:trHeight w:val="161" w:hRule="atLeast"/>
        </w:trPr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land with cash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Owner drew money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Salaries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$40 000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Sales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4538" w:type="dxa"/>
            <w:gridSpan w:val="4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Paid salaries</w:t>
            </w:r>
          </w:p>
        </w:tc>
        <w:tc>
          <w:tcPr>
            <w:tcW w:w="4818" w:type="dxa"/>
            <w:gridSpan w:val="3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Made a sale on credit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Inventories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Payable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$12 000</w:t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Accounts Receivable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$800</w:t>
            </w:r>
          </w:p>
        </w:tc>
      </w:tr>
      <w:tr>
        <w:trPr/>
        <w:tc>
          <w:tcPr>
            <w:tcW w:w="212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Bought inventories on Credit</w:t>
            </w:r>
          </w:p>
        </w:tc>
        <w:tc>
          <w:tcPr>
            <w:tcW w:w="568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21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2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color w:val="C9211E"/>
              </w:rPr>
            </w:pPr>
            <w:r>
              <w:rPr>
                <w:rFonts w:cs="Arial" w:ascii="Calibri" w:hAnsi="Calibri"/>
                <w:color w:val="C9211E"/>
              </w:rPr>
              <w:t>Someone paid loan</w:t>
            </w:r>
          </w:p>
        </w:tc>
        <w:tc>
          <w:tcPr>
            <w:tcW w:w="54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615" w:type="dxa"/>
            <w:tcBorders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table.</w:t>
      </w:r>
    </w:p>
    <w:p>
      <w:pPr>
        <w:pStyle w:val="Normal"/>
        <w:tabs>
          <w:tab w:val="clear" w:pos="720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0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5"/>
        <w:gridCol w:w="2283"/>
        <w:gridCol w:w="798"/>
      </w:tblGrid>
      <w:tr>
        <w:trPr>
          <w:trHeight w:val="317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Transaction</w:t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Accounts Involved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deposited $125 000 into the business’s bank account.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Cash at Bank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  <w:szCs w:val="20"/>
              </w:rPr>
            </w:pPr>
            <w:r>
              <w:rPr>
                <w:rFonts w:cs="Arial" w:ascii="Calibri" w:hAnsi="Calibri"/>
                <w:szCs w:val="20"/>
              </w:rPr>
              <w:t>Capital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computer equipment from Sunrise Computers for $12 000 cash.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Computers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for insurance $3 500.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Insurance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fees in cash $3 750.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Performed services for M. Hartigan on credit $8 680.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Service Fees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J. Hunter withdrew $800 cash for private use.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Purchased furniture from Freedom $2 590 on credit.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5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Freedom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$4 000 from M. Hartigan.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 Hartigan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$250 interest earned from Westpac for money deposited in bank.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</w:tr>
      <w:tr>
        <w:trPr>
          <w:trHeight w:val="525" w:hRule="atLeast"/>
          <w:cantSplit w:val="true"/>
        </w:trPr>
        <w:tc>
          <w:tcPr>
            <w:tcW w:w="592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Interest Revenue</w:t>
            </w:r>
          </w:p>
        </w:tc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3660" w:leader="none"/>
                <w:tab w:val="right" w:pos="8934" w:leader="none"/>
                <w:tab w:val="left" w:pos="10800" w:leader="none"/>
              </w:tabs>
              <w:suppressAutoHyphens w:val="tru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</w:tr>
    </w:tbl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What transactions would give rise to the following double entries?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851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476" w:type="dxa"/>
        <w:jc w:val="left"/>
        <w:tblInd w:w="-1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2439"/>
        <w:gridCol w:w="563"/>
        <w:gridCol w:w="6076"/>
      </w:tblGrid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 xml:space="preserve">Cash at bank 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Sold furniture on credit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Furniture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b.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Interest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Got a loan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Accounts payable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Land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land from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 Corinda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C Corinda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e.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Owner put money in the business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Capital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f.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Rent expense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Paid rent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Cash at bank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g.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L Brunello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Did a service for L Brunello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Service fees revenue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6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h.</w:t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Inventories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dr</w:t>
            </w:r>
          </w:p>
        </w:tc>
        <w:tc>
          <w:tcPr>
            <w:tcW w:w="6076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 w:val="false"/>
                <w:i w:val="false"/>
                <w:iCs w:val="false"/>
                <w:color w:val="C9211E"/>
              </w:rPr>
            </w:pPr>
            <w:r>
              <w:rPr>
                <w:rFonts w:cs="Arial" w:ascii="Calibri" w:hAnsi="Calibri"/>
                <w:i w:val="false"/>
                <w:iCs w:val="false"/>
                <w:color w:val="C9211E"/>
              </w:rPr>
              <w:t>Bought Inventories from S Sampson</w:t>
            </w:r>
          </w:p>
        </w:tc>
      </w:tr>
      <w:tr>
        <w:trPr/>
        <w:tc>
          <w:tcPr>
            <w:tcW w:w="39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</w:r>
          </w:p>
        </w:tc>
        <w:tc>
          <w:tcPr>
            <w:tcW w:w="2439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spacing w:lineRule="auto" w:line="360"/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S Sampson</w:t>
            </w:r>
          </w:p>
        </w:tc>
        <w:tc>
          <w:tcPr>
            <w:tcW w:w="563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-180" w:leader="none"/>
                <w:tab w:val="left" w:pos="180" w:leader="none"/>
              </w:tabs>
              <w:rPr>
                <w:rFonts w:ascii="Calibri" w:hAnsi="Calibri" w:cs="Arial"/>
                <w:i/>
                <w:i/>
              </w:rPr>
            </w:pPr>
            <w:r>
              <w:rPr>
                <w:rFonts w:cs="Arial" w:ascii="Calibri" w:hAnsi="Calibri"/>
                <w:i/>
              </w:rPr>
              <w:t>cr</w:t>
            </w:r>
          </w:p>
        </w:tc>
        <w:tc>
          <w:tcPr>
            <w:tcW w:w="6076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-180" w:leader="none"/>
          <w:tab w:val="left" w:pos="18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entries by writing the appropriate narrations.</w:t>
      </w:r>
    </w:p>
    <w:p>
      <w:pPr>
        <w:pStyle w:val="Normal"/>
        <w:tabs>
          <w:tab w:val="clear" w:pos="720"/>
          <w:tab w:val="left" w:pos="-180" w:leader="none"/>
          <w:tab w:val="left" w:pos="18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Larsen’s Industries</w:t>
      </w:r>
    </w:p>
    <w:p>
      <w:pPr>
        <w:pStyle w:val="TextBodyIndent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  <w:t>General Journal</w:t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Motor vehicle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T Bar Motors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17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 Thorpe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Give the accounts necessary to complete the following General Journal entries.</w:t>
      </w:r>
    </w:p>
    <w:p>
      <w:pPr>
        <w:pStyle w:val="Normal"/>
        <w:ind w:left="-900" w:right="0" w:hanging="0"/>
        <w:rPr>
          <w:rFonts w:ascii="Calibri" w:hAnsi="Calibri" w:cs="Arial"/>
          <w:b/>
          <w:b/>
          <w:bCs/>
        </w:rPr>
      </w:pPr>
      <w:r>
        <w:rPr>
          <w:rFonts w:cs="Arial" w:ascii="Calibri" w:hAnsi="Calibri"/>
          <w:b/>
          <w:bCs/>
        </w:rPr>
      </w:r>
    </w:p>
    <w:tbl>
      <w:tblPr>
        <w:tblW w:w="934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805"/>
        <w:gridCol w:w="848"/>
        <w:gridCol w:w="1306"/>
        <w:gridCol w:w="1256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Date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Particulars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Folio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Debit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Credit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May  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invested cash into the business)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cs="Arial"/>
              </w:rPr>
            </w:pPr>
            <w:r>
              <w:rPr>
                <w:rFonts w:cs="Arial" w:ascii="Calibri" w:hAnsi="Calibri"/>
                <w:b/>
                <w:bCs/>
              </w:rPr>
              <w:t xml:space="preserve"> 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Drawings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10 000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(owner withdrew goods for personal use)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 </w:t>
            </w:r>
            <w:r>
              <w:rPr>
                <w:rFonts w:cs="Arial" w:ascii="Calibri" w:hAnsi="Calibri"/>
              </w:rPr>
              <w:t>9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Machinery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machinery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Equipment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equipment for cash)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11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 Corinda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350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C Corinda)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15</w:t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Cash at Bank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ab/>
            </w:r>
            <w:r>
              <w:rPr>
                <w:rFonts w:cs="Arial" w:ascii="Calibri" w:hAnsi="Calibri"/>
              </w:rPr>
              <w:t>J Jackson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$1000 from J Jackson)</w:t>
            </w:r>
          </w:p>
        </w:tc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6120" w:leader="none"/>
        </w:tabs>
        <w:ind w:left="-709" w:right="0" w:hanging="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6120" w:leader="none"/>
        </w:tabs>
        <w:ind w:left="360" w:right="0" w:hanging="36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General Journal transactions:</w:t>
      </w:r>
    </w:p>
    <w:p>
      <w:pPr>
        <w:pStyle w:val="Normal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861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6116"/>
        <w:gridCol w:w="1368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Folio</w:t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Apr  1</w:t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(commenced business with cash)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office expense)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(purchased equipment from ABC Co)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(sold vehicle to S Samson)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(received service fees)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(paid ABC Co, cheque 13)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trHeight w:val="454" w:hRule="atLeast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6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(bought vehicle from Ford Co, paid a deposit)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From the following General Journal entries, write the transaction that occurred:</w:t>
      </w:r>
    </w:p>
    <w:p>
      <w:pPr>
        <w:pStyle w:val="Normal"/>
        <w:tabs>
          <w:tab w:val="clear" w:pos="72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HangingIndent"/>
        <w:tabs>
          <w:tab w:val="clear" w:pos="0"/>
          <w:tab w:val="left" w:pos="126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Feb  1</w:t>
        <w:tab/>
        <w:t>Cash at bank</w:t>
      </w:r>
    </w:p>
    <w:p>
      <w:pPr>
        <w:pStyle w:val="TextBodyIndent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0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Land</w:t>
      </w:r>
    </w:p>
    <w:p>
      <w:pPr>
        <w:pStyle w:val="Normal"/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Furniture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1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Jones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2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Furniture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J Bellson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3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Wages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4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Cash at bank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54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  <w:t>T Pollack</w:t>
      </w:r>
    </w:p>
    <w:p>
      <w:pPr>
        <w:pStyle w:val="TextBodyIndent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del w:id="15" w:author="Unknown Author" w:date="2022-02-22T07:47:14Z">
        <w:r>
          <w:rPr>
            <w:rFonts w:cs="Arial" w:ascii="Calibri" w:hAnsi="Calibri"/>
          </w:rPr>
          <w:tab/>
          <w:tab/>
        </w:r>
      </w:del>
      <w:r>
        <w:rPr>
          <w:rFonts w:cs="Arial" w:ascii="Calibri" w:hAnsi="Calibri"/>
        </w:rPr>
        <w:t>Service Fees Revenue</w:t>
      </w:r>
    </w:p>
    <w:p>
      <w:pPr>
        <w:pStyle w:val="Normal"/>
        <w:tabs>
          <w:tab w:val="clear" w:pos="720"/>
          <w:tab w:val="left" w:pos="54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540" w:right="0" w:hanging="0"/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1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7839"/>
      </w:tblGrid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-54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ind w:left="-540" w:right="0" w:firstLine="72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Transaction</w:t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Complete the following account by writing in the missing information in the shaded rows:</w:t>
      </w:r>
    </w:p>
    <w:p>
      <w:pPr>
        <w:pStyle w:val="Normal"/>
        <w:ind w:left="-851" w:right="0" w:hanging="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</w:r>
    </w:p>
    <w:tbl>
      <w:tblPr>
        <w:tblW w:w="9547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2"/>
        <w:gridCol w:w="112"/>
        <w:gridCol w:w="350"/>
        <w:gridCol w:w="2719"/>
        <w:gridCol w:w="1167"/>
        <w:gridCol w:w="1332"/>
        <w:gridCol w:w="1260"/>
        <w:gridCol w:w="1249"/>
        <w:gridCol w:w="744"/>
      </w:tblGrid>
      <w:tr>
        <w:trPr/>
        <w:tc>
          <w:tcPr>
            <w:tcW w:w="954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  <w:b/>
                <w:b/>
              </w:rPr>
            </w:pPr>
            <w:r>
              <w:rPr>
                <w:rFonts w:cs="Arial" w:ascii="Calibri" w:hAnsi="Calibri"/>
                <w:b/>
              </w:rPr>
              <w:t>Cash at Bank</w:t>
            </w:r>
          </w:p>
        </w:tc>
      </w:tr>
      <w:tr>
        <w:trPr/>
        <w:tc>
          <w:tcPr>
            <w:tcW w:w="7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Amt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Dr/Cr</w:t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Mar</w:t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2000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Equipment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18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4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keepNext w:val="true"/>
        <w:numPr>
          <w:ilvl w:val="0"/>
          <w:numId w:val="0"/>
        </w:numPr>
        <w:spacing w:before="240" w:after="60"/>
        <w:ind w:left="-851" w:right="0" w:hanging="0"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keepNext w:val="true"/>
        <w:numPr>
          <w:ilvl w:val="0"/>
          <w:numId w:val="5"/>
        </w:numPr>
        <w:spacing w:before="240" w:after="60"/>
        <w:ind w:left="360" w:right="0" w:hanging="360"/>
        <w:contextualSpacing/>
        <w:outlineLvl w:val="0"/>
        <w:rPr>
          <w:rFonts w:ascii="Calibri" w:hAnsi="Calibri" w:cs="Arial"/>
          <w:bCs/>
          <w:i/>
          <w:i/>
          <w:kern w:val="2"/>
        </w:rPr>
      </w:pPr>
      <w:r>
        <w:rPr>
          <w:rFonts w:cs="Arial" w:ascii="Calibri" w:hAnsi="Calibri"/>
          <w:bCs/>
          <w:i/>
          <w:kern w:val="2"/>
        </w:rPr>
        <w:t xml:space="preserve">Write the narration in each of the general journal entries below.  </w:t>
      </w:r>
    </w:p>
    <w:tbl>
      <w:tblPr>
        <w:tblW w:w="9100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2851"/>
        <w:gridCol w:w="1183"/>
        <w:gridCol w:w="1891"/>
        <w:gridCol w:w="1901"/>
      </w:tblGrid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July 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Advertising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Drawings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GG Architectural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Ideal Furniture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Loan from Bendigo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31</w:t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</w:r>
    </w:p>
    <w:p>
      <w:pPr>
        <w:pStyle w:val="Normal"/>
        <w:rPr>
          <w:lang w:eastAsia="en-AU"/>
        </w:rPr>
      </w:pPr>
      <w:r>
        <w:rPr>
          <w:lang w:eastAsia="en-AU"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>
          <w:rFonts w:ascii="Calibri" w:hAnsi="Calibri" w:cs="Arial"/>
          <w:bCs/>
          <w:i/>
          <w:i/>
          <w:iCs/>
          <w:lang w:eastAsia="en-AU"/>
        </w:rPr>
      </w:pPr>
      <w:r>
        <w:rPr>
          <w:rFonts w:cs="Arial" w:ascii="Calibri" w:hAnsi="Calibri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  <w:tab/>
      </w:r>
    </w:p>
    <w:p>
      <w:pPr>
        <w:pStyle w:val="TextBodyIndent"/>
        <w:rPr/>
      </w:pPr>
      <w:r>
        <w:rPr>
          <w:rFonts w:cs="Arial" w:ascii="Calibri" w:hAnsi="Calibri"/>
          <w:b/>
          <w:lang w:eastAsia="en-AU"/>
        </w:rPr>
        <w:t xml:space="preserve">Jack Mansfield </w:t>
      </w:r>
      <w:ins w:id="16" w:author="Unknown Author" w:date="2022-02-22T07:47:14Z">
        <w:r>
          <w:rPr>
            <w:rFonts w:cs="Arial" w:ascii="Calibri" w:hAnsi="Calibri"/>
            <w:b/>
            <w:lang w:eastAsia="en-AU"/>
          </w:rPr>
          <w:t>–</w:t>
        </w:r>
      </w:ins>
      <w:del w:id="17" w:author="Unknown Author" w:date="2022-02-22T07:47:14Z">
        <w:r>
          <w:rPr>
            <w:rFonts w:cs="Arial" w:ascii="Calibri" w:hAnsi="Calibri"/>
            <w:b/>
            <w:lang w:eastAsia="en-AU"/>
          </w:rPr>
          <w:delText>-</w:delText>
        </w:r>
      </w:del>
      <w:r>
        <w:rPr>
          <w:rFonts w:cs="Arial" w:ascii="Calibri" w:hAnsi="Calibri"/>
          <w:b/>
          <w:lang w:eastAsia="en-AU"/>
        </w:rPr>
        <w:t xml:space="preserve"> General Journal</w:t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4690"/>
        <w:gridCol w:w="766"/>
        <w:gridCol w:w="1383"/>
        <w:gridCol w:w="1383"/>
      </w:tblGrid>
      <w:tr>
        <w:trPr/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Date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Particulars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>Fol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Debit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lang w:eastAsia="en-AU"/>
              </w:rPr>
            </w:pPr>
            <w:r>
              <w:rPr>
                <w:rFonts w:cs="Arial" w:ascii="Calibri" w:hAnsi="Calibri"/>
                <w:b/>
                <w:lang w:eastAsia="en-AU"/>
              </w:rPr>
              <w:t xml:space="preserve">Credit </w:t>
            </w:r>
          </w:p>
        </w:tc>
      </w:tr>
      <w:tr>
        <w:trPr>
          <w:trHeight w:val="429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2013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March   1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Furniture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Equipment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23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Capital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29 000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2 000</w:t>
            </w:r>
          </w:p>
        </w:tc>
      </w:tr>
      <w:tr>
        <w:trPr>
          <w:trHeight w:val="263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4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Rent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6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Sales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12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Inventories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Accounts Payable – Chris Peters</w:t>
            </w:r>
          </w:p>
          <w:p>
            <w:pPr>
              <w:pStyle w:val="Normal"/>
              <w:widowControl w:val="false"/>
              <w:spacing w:lineRule="auto" w:line="216"/>
              <w:ind w:left="-54" w:right="-249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 ) 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1 600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15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317" w:right="0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Commmission Revenue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ind w:left="0" w:right="-108" w:hanging="0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18</w:t>
            </w:r>
          </w:p>
        </w:tc>
        <w:tc>
          <w:tcPr>
            <w:tcW w:w="46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Cash at Bank</w:t>
            </w:r>
          </w:p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     </w:t>
            </w:r>
            <w:r>
              <w:rPr>
                <w:rFonts w:cs="Arial" w:ascii="Calibri" w:hAnsi="Calibri"/>
                <w:lang w:eastAsia="en-AU"/>
              </w:rPr>
              <w:t>Accounts Receivable – K Linden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>800</w:t>
            </w:r>
          </w:p>
        </w:tc>
      </w:tr>
      <w:tr>
        <w:trPr>
          <w:trHeight w:val="284" w:hRule="atLeast"/>
        </w:trPr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46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  <w:t xml:space="preserve">(                                                                               )           </w:t>
            </w:r>
          </w:p>
        </w:tc>
        <w:tc>
          <w:tcPr>
            <w:tcW w:w="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16"/>
              <w:jc w:val="right"/>
              <w:rPr>
                <w:rFonts w:ascii="Calibri" w:hAnsi="Calibri" w:cs="Arial"/>
                <w:lang w:eastAsia="en-AU"/>
              </w:rPr>
            </w:pPr>
            <w:r>
              <w:rPr>
                <w:rFonts w:cs="Arial" w:ascii="Calibri" w:hAnsi="Calibri"/>
                <w:lang w:eastAsia="en-AU"/>
              </w:rPr>
            </w:r>
          </w:p>
        </w:tc>
      </w:tr>
    </w:tbl>
    <w:p>
      <w:pPr>
        <w:pStyle w:val="Normal"/>
        <w:ind w:left="-851" w:right="0" w:hanging="0"/>
        <w:jc w:val="both"/>
        <w:rPr>
          <w:rFonts w:ascii="Calibri" w:hAnsi="Calibri" w:cs="Arial"/>
          <w:i/>
          <w:i/>
          <w:sz w:val="16"/>
          <w:szCs w:val="16"/>
        </w:rPr>
      </w:pPr>
      <w:r>
        <w:rPr>
          <w:rFonts w:cs="Arial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ind w:left="360" w:right="0" w:hanging="360"/>
        <w:jc w:val="both"/>
        <w:rPr/>
      </w:pPr>
      <w:r>
        <w:rPr>
          <w:rFonts w:cs="Arial" w:ascii="Calibri" w:hAnsi="Calibri"/>
          <w:i/>
        </w:rPr>
        <w:t xml:space="preserve">For the following descriptions for </w:t>
      </w:r>
      <w:r>
        <w:rPr>
          <w:rFonts w:cs="Arial" w:ascii="Calibri" w:hAnsi="Calibri"/>
          <w:b/>
          <w:bCs/>
          <w:i/>
        </w:rPr>
        <w:t>D Capper</w:t>
      </w:r>
      <w:r>
        <w:rPr>
          <w:rFonts w:cs="Arial" w:ascii="Calibri" w:hAnsi="Calibri"/>
          <w:i/>
        </w:rPr>
        <w:t>, a retailer: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Select an appropriate name</w:t>
      </w:r>
    </w:p>
    <w:p>
      <w:pPr>
        <w:pStyle w:val="ListParagraph"/>
        <w:numPr>
          <w:ilvl w:val="0"/>
          <w:numId w:val="7"/>
        </w:numPr>
        <w:ind w:left="360" w:right="0" w:hanging="360"/>
        <w:rPr>
          <w:rFonts w:ascii="Calibri" w:hAnsi="Calibri" w:cs="Arial"/>
        </w:rPr>
      </w:pPr>
      <w:r>
        <w:rPr>
          <w:rFonts w:cs="Arial" w:ascii="Calibri" w:hAnsi="Calibri"/>
        </w:rPr>
        <w:t>Classify each item as asset, liability, owner’s equity, expense or revenue</w:t>
      </w:r>
    </w:p>
    <w:p>
      <w:pPr>
        <w:pStyle w:val="ListParagraph"/>
        <w:numPr>
          <w:ilvl w:val="0"/>
          <w:numId w:val="7"/>
        </w:numPr>
        <w:ind w:left="360" w:right="0" w:hanging="360"/>
        <w:jc w:val="both"/>
        <w:rPr>
          <w:rFonts w:ascii="Calibri" w:hAnsi="Calibri" w:cs="Arial"/>
        </w:rPr>
      </w:pPr>
      <w:r>
        <w:rPr>
          <w:rFonts w:cs="Arial" w:ascii="Calibri" w:hAnsi="Calibri"/>
        </w:rPr>
        <w:t>Choose an appropriate chart of account number for each item (use chart of account sheet)</w:t>
      </w:r>
    </w:p>
    <w:tbl>
      <w:tblPr>
        <w:tblW w:w="9497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8"/>
        <w:gridCol w:w="1329"/>
        <w:gridCol w:w="1249"/>
        <w:gridCol w:w="1390"/>
      </w:tblGrid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Description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name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Type of account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Account number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paid to employees for services performed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WAGES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2421 </w:t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items which are held for future resale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the amount the business owes D Capper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small change kept in cash registers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expenses of running vehicles used for delivering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ind w:left="360" w:right="0" w:hanging="360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amounts owing by the firm to wholesalers who have supplied the business with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312" w:right="0" w:hanging="312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g.  amounts owing to the firm by customers who have purchased goods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/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454" w:right="0" w:hanging="454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h.   charges by the bank for keeping the business bank account</w:t>
            </w:r>
          </w:p>
        </w:tc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val="clear" w:pos="720"/>
          <w:tab w:val="left" w:pos="-851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ind w:left="360" w:right="0" w:hanging="360"/>
        <w:jc w:val="both"/>
        <w:rPr>
          <w:rFonts w:ascii="Calibri" w:hAnsi="Calibri" w:cs="Arial"/>
          <w:i/>
          <w:i/>
        </w:rPr>
      </w:pPr>
      <w:r>
        <w:rPr>
          <w:rFonts w:cs="Arial" w:ascii="Calibri" w:hAnsi="Calibri"/>
          <w:i/>
        </w:rPr>
        <w:t>Explain the transactions that occurred in the following ledger a/c and fill in the amount column.</w:t>
      </w:r>
    </w:p>
    <w:p>
      <w:pPr>
        <w:pStyle w:val="Normal"/>
        <w:tabs>
          <w:tab w:val="clear" w:pos="720"/>
          <w:tab w:val="left" w:pos="0" w:leader="none"/>
          <w:tab w:val="left" w:pos="1260" w:leader="none"/>
          <w:tab w:val="left" w:pos="1800" w:leader="none"/>
          <w:tab w:val="decimal" w:pos="5400" w:leader="none"/>
          <w:tab w:val="right" w:pos="7560" w:leader="none"/>
        </w:tabs>
        <w:jc w:val="both"/>
        <w:rPr>
          <w:rFonts w:ascii="Calibri" w:hAnsi="Calibri" w:cs="Arial"/>
        </w:rPr>
      </w:pPr>
      <w:r>
        <w:rPr>
          <w:rFonts w:cs="Arial" w:ascii="Calibri" w:hAnsi="Calibri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605"/>
        <w:gridCol w:w="809"/>
        <w:gridCol w:w="1543"/>
        <w:gridCol w:w="1415"/>
        <w:gridCol w:w="1415"/>
      </w:tblGrid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Date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Particulars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Fol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Dr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Amount</w:t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b/>
                <w:b/>
                <w:bCs/>
              </w:rPr>
            </w:pPr>
            <w:r>
              <w:rPr>
                <w:rFonts w:cs="Arial" w:ascii="Calibri" w:hAnsi="Calibri"/>
                <w:b/>
                <w:bCs/>
              </w:rPr>
              <w:t>Cash at bank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Capital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1000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Furniture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550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Rent Revenue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400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Office expenses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</w:t>
            </w:r>
            <w:r>
              <w:rPr>
                <w:rFonts w:cs="Arial" w:ascii="Calibri" w:hAnsi="Calibri"/>
              </w:rPr>
              <w:t>50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Y Mangan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  <w:shd w:fill="FFFF00" w:val="clear"/>
              </w:rPr>
            </w:pPr>
            <w:r>
              <w:rPr>
                <w:rFonts w:cs="Arial" w:ascii="Calibri" w:hAnsi="Calibri"/>
                <w:shd w:fill="FFFF00" w:val="clear"/>
              </w:rPr>
              <w:t>GJ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3000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360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8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54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  <w:tc>
          <w:tcPr>
            <w:tcW w:w="141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Jan 1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Owner invested cash into the business.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4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Purchased furniture for cash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  </w:t>
            </w:r>
            <w:r>
              <w:rPr>
                <w:rFonts w:cs="Arial" w:ascii="Calibri" w:hAnsi="Calibri"/>
              </w:rPr>
              <w:t>5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Revenue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10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Paid office expenses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  <w:tr>
        <w:trPr>
          <w:cantSplit w:val="true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right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 xml:space="preserve">      </w:t>
            </w:r>
            <w:r>
              <w:rPr>
                <w:rFonts w:cs="Arial" w:ascii="Calibri" w:hAnsi="Calibri"/>
              </w:rPr>
              <w:t>20</w:t>
            </w:r>
          </w:p>
        </w:tc>
        <w:tc>
          <w:tcPr>
            <w:tcW w:w="8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  <w:t>Received cash from Y Mangan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0" w:leader="none"/>
                <w:tab w:val="left" w:pos="1260" w:leader="none"/>
                <w:tab w:val="left" w:pos="1800" w:leader="none"/>
                <w:tab w:val="decimal" w:pos="5400" w:leader="none"/>
                <w:tab w:val="right" w:pos="7560" w:leader="none"/>
              </w:tabs>
              <w:jc w:val="both"/>
              <w:rPr>
                <w:rFonts w:ascii="Calibri" w:hAnsi="Calibri" w:cs="Arial"/>
              </w:rPr>
            </w:pPr>
            <w:r>
              <w:rPr>
                <w:rFonts w:cs="Arial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Write down the transaction for each of the following:</w:t>
      </w:r>
    </w:p>
    <w:p>
      <w:pPr>
        <w:pStyle w:val="Normal"/>
        <w:spacing w:lineRule="auto" w:line="276" w:before="0" w:after="200"/>
        <w:ind w:left="-993" w:right="0" w:hanging="0"/>
        <w:contextualSpacing/>
        <w:rPr>
          <w:rFonts w:ascii="Calibri" w:hAnsi="Calibri" w:eastAsia="Calibri"/>
          <w:i/>
          <w:i/>
          <w:sz w:val="16"/>
          <w:szCs w:val="16"/>
        </w:rPr>
      </w:pPr>
      <w:r>
        <w:rPr>
          <w:rFonts w:eastAsia="Calibri"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62"/>
        <w:gridCol w:w="6809"/>
      </w:tblGrid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 Anderson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 Polding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 </w:t>
            </w: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Telephone</w:t>
            </w:r>
          </w:p>
        </w:tc>
        <w:tc>
          <w:tcPr>
            <w:tcW w:w="56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6809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 xml:space="preserve">     </w:t>
            </w:r>
            <w:r>
              <w:rPr>
                <w:rFonts w:eastAsia="Calibri" w:ascii="Calibri" w:hAnsi="Calibri"/>
                <w:szCs w:val="22"/>
              </w:rPr>
              <w:t>Cash at bank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6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200"/>
        <w:ind w:left="-851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Write the correct chart of account numbers for each of the following:</w:t>
      </w:r>
    </w:p>
    <w:p>
      <w:pPr>
        <w:pStyle w:val="Normal"/>
        <w:ind w:left="-851" w:right="0" w:hanging="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707"/>
        <w:gridCol w:w="4253"/>
        <w:gridCol w:w="851"/>
      </w:tblGrid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 Johnson (sold him goods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 Bogle (bought car from her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 Brunello (sold her furniture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 Hetty (bought goods 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 Carlo (sold computer to her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Amatt (bought tools from him 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ABC Co (sold us inventories on credit)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Bought inventories from P Polding (on credit)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ListParagraph"/>
        <w:spacing w:lineRule="auto" w:line="276" w:before="0" w:after="200"/>
        <w:ind w:left="360" w:right="0" w:hanging="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</w:r>
    </w:p>
    <w:p>
      <w:pPr>
        <w:pStyle w:val="ListParagraph"/>
        <w:numPr>
          <w:ilvl w:val="0"/>
          <w:numId w:val="5"/>
        </w:numPr>
        <w:spacing w:lineRule="auto" w:line="276" w:before="0" w:after="200"/>
        <w:ind w:left="360" w:right="0" w:hanging="360"/>
        <w:contextualSpacing/>
        <w:rPr>
          <w:rFonts w:ascii="Calibri" w:hAnsi="Calibri" w:eastAsia="Calibri"/>
          <w:i/>
          <w:i/>
          <w:szCs w:val="22"/>
        </w:rPr>
      </w:pPr>
      <w:r>
        <w:rPr>
          <w:rFonts w:eastAsia="Calibri" w:ascii="Calibri" w:hAnsi="Calibri"/>
          <w:i/>
          <w:szCs w:val="22"/>
        </w:rPr>
        <w:t>Analyse the following accounts and write the transaction that occurred in the following table.</w:t>
      </w:r>
    </w:p>
    <w:tbl>
      <w:tblPr>
        <w:tblW w:w="951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26"/>
        <w:gridCol w:w="1358"/>
        <w:gridCol w:w="1233"/>
        <w:gridCol w:w="1368"/>
        <w:gridCol w:w="976"/>
      </w:tblGrid>
      <w:tr>
        <w:trPr/>
        <w:tc>
          <w:tcPr>
            <w:tcW w:w="95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Capital 5101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Cash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Equipment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10"/>
          <w:szCs w:val="22"/>
        </w:rPr>
      </w:pPr>
      <w:r>
        <w:rPr>
          <w:rFonts w:eastAsia="Calibri" w:ascii="Calibri" w:hAnsi="Calibri"/>
          <w:sz w:val="10"/>
          <w:szCs w:val="22"/>
        </w:rPr>
      </w:r>
    </w:p>
    <w:tbl>
      <w:tblPr>
        <w:tblW w:w="946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3795"/>
        <w:gridCol w:w="1422"/>
        <w:gridCol w:w="1271"/>
        <w:gridCol w:w="1418"/>
        <w:gridCol w:w="710"/>
      </w:tblGrid>
      <w:tr>
        <w:trPr/>
        <w:tc>
          <w:tcPr>
            <w:tcW w:w="94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b/>
                <w:b/>
                <w:szCs w:val="22"/>
              </w:rPr>
            </w:pPr>
            <w:r>
              <w:rPr>
                <w:rFonts w:eastAsia="Calibri" w:ascii="Calibri" w:hAnsi="Calibri"/>
                <w:b/>
                <w:szCs w:val="22"/>
              </w:rPr>
              <w:t>Cash at bank 3101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Date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Particulars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Cr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Amount</w:t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Sales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Capital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Furniture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 Baldi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S Ager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2000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Rent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Drawings</w:t>
            </w:r>
          </w:p>
        </w:tc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ascii="Calibri" w:hAnsi="Calibri" w:eastAsia="Calibri"/>
          <w:sz w:val="8"/>
          <w:szCs w:val="22"/>
        </w:rPr>
      </w:pPr>
      <w:r>
        <w:rPr>
          <w:rFonts w:eastAsia="Calibri" w:ascii="Calibri" w:hAnsi="Calibri"/>
          <w:sz w:val="8"/>
          <w:szCs w:val="22"/>
        </w:rPr>
      </w:r>
    </w:p>
    <w:tbl>
      <w:tblPr>
        <w:tblW w:w="9498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8646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Jan 1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5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6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7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8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9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 w:eastAsia="Calibri"/>
                <w:szCs w:val="22"/>
              </w:rPr>
            </w:pPr>
            <w:r>
              <w:rPr>
                <w:rFonts w:eastAsia="Calibri" w:ascii="Calibri" w:hAnsi="Calibri"/>
                <w:szCs w:val="22"/>
              </w:rPr>
              <w:t>10</w:t>
            </w:r>
          </w:p>
        </w:tc>
        <w:tc>
          <w:tcPr>
            <w:tcW w:w="8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 w:eastAsia="Calibri"/>
              </w:rPr>
            </w:pPr>
            <w:r>
              <w:rPr>
                <w:rFonts w:eastAsia="Calibri"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</w:r>
    </w:p>
    <w:p>
      <w:pPr>
        <w:pStyle w:val="TextBody"/>
        <w:jc w:val="center"/>
        <w:rPr>
          <w:rFonts w:ascii="Calibri" w:hAnsi="Calibri"/>
          <w:b/>
          <w:b/>
        </w:rPr>
      </w:pPr>
      <w:r>
        <w:rPr>
          <w:rFonts w:ascii="Calibri" w:hAnsi="Calibri"/>
          <w:b/>
        </w:rPr>
        <w:t>Ledger of C Claris</w:t>
      </w:r>
    </w:p>
    <w:tbl>
      <w:tblPr>
        <w:tblW w:w="9633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4005"/>
        <w:gridCol w:w="405"/>
        <w:gridCol w:w="951"/>
        <w:gridCol w:w="957"/>
        <w:gridCol w:w="1662"/>
        <w:gridCol w:w="524"/>
      </w:tblGrid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F</w:t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Debit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Credit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Amount</w:t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jc w:val="center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Capital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Motor vehicles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Wages and salaries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Rent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 Turner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 Pitt</w:t>
            </w:r>
          </w:p>
        </w:tc>
        <w:tc>
          <w:tcPr>
            <w:tcW w:w="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5000</w:t>
            </w: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</w:tc>
        <w:tc>
          <w:tcPr>
            <w:tcW w:w="4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95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6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Jan 1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17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850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 by writing the appropriate narration:</w:t>
      </w:r>
    </w:p>
    <w:p>
      <w:pPr>
        <w:pStyle w:val="Normal"/>
        <w:ind w:left="-851" w:right="0" w:hanging="0"/>
        <w:rPr>
          <w:rFonts w:ascii="Calibri" w:hAnsi="Calibri"/>
          <w:i/>
          <w:i/>
          <w:sz w:val="16"/>
          <w:szCs w:val="16"/>
        </w:rPr>
      </w:pPr>
      <w:r>
        <w:rPr>
          <w:rFonts w:ascii="Calibri" w:hAnsi="Calibri"/>
          <w:i/>
          <w:sz w:val="16"/>
          <w:szCs w:val="16"/>
        </w:rPr>
      </w:r>
    </w:p>
    <w:tbl>
      <w:tblPr>
        <w:tblW w:w="963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2"/>
        <w:gridCol w:w="8506"/>
      </w:tblGrid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Jan 1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Furniture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Equipment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Capital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5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 </w:t>
            </w:r>
            <w:r>
              <w:rPr>
                <w:rFonts w:ascii="Calibri" w:hAnsi="Calibri"/>
                <w:i/>
              </w:rPr>
              <w:t>Sales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7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>Rent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  <w:t xml:space="preserve">  </w:t>
            </w:r>
            <w:r>
              <w:rPr>
                <w:rFonts w:ascii="Calibri" w:hAnsi="Calibri"/>
                <w:i/>
              </w:rPr>
              <w:t>Cash at Bank</w:t>
            </w:r>
          </w:p>
        </w:tc>
      </w:tr>
      <w:tr>
        <w:trPr/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  <w:i/>
                <w:i/>
              </w:rPr>
            </w:pPr>
            <w:r>
              <w:rPr>
                <w:rFonts w:ascii="Calibri" w:hAnsi="Calibri"/>
                <w:i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alibri" w:hAnsi="Calibri"/>
          <w:i/>
          <w:i/>
        </w:rPr>
      </w:pPr>
      <w:r>
        <w:rPr>
          <w:rFonts w:ascii="Calibri" w:hAnsi="Calibri"/>
          <w:i/>
        </w:rPr>
      </w:r>
      <w:r>
        <w:br w:type="page"/>
      </w:r>
    </w:p>
    <w:p>
      <w:pPr>
        <w:pStyle w:val="ListParagraph"/>
        <w:numPr>
          <w:ilvl w:val="0"/>
          <w:numId w:val="5"/>
        </w:numPr>
        <w:ind w:left="360" w:right="0" w:hanging="360"/>
        <w:rPr>
          <w:rFonts w:ascii="Calibri" w:hAnsi="Calibri"/>
          <w:i/>
          <w:i/>
        </w:rPr>
      </w:pPr>
      <w:r>
        <w:rPr>
          <w:rFonts w:ascii="Calibri" w:hAnsi="Calibri"/>
          <w:i/>
        </w:rPr>
        <w:t>Complete the following general journal entries, post to the ledger and do a trial balance.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492" w:type="dxa"/>
        <w:jc w:val="left"/>
        <w:tblInd w:w="13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5523"/>
        <w:gridCol w:w="1417"/>
        <w:gridCol w:w="1417"/>
      </w:tblGrid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 1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Capital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Telephone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7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Printing expense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 Mackie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Service Fees revenue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Furniture Co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12000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28</w:t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Equipment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</w:t>
            </w:r>
            <w:r>
              <w:rPr>
                <w:rFonts w:ascii="Calibri" w:hAnsi="Calibri"/>
              </w:rPr>
              <w:t>Cash at bank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10000</w:t>
            </w:r>
          </w:p>
        </w:tc>
      </w:tr>
      <w:tr>
        <w:trPr/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5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34" w:right="1134" w:gutter="0" w:header="0" w:top="1134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anda Manatee Soli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D9D9D9"/>
      </w:pBdr>
      <w:rPr/>
    </w:pPr>
    <w:r>
      <w:rPr/>
      <w:tab/>
      <w:tab/>
    </w:r>
    <w:r>
      <w:rPr>
        <w:b/>
        <w:bCs/>
      </w:rPr>
      <w:fldChar w:fldCharType="begin"/>
    </w:r>
    <w:r>
      <w:rPr>
        <w:b/>
        <w:bCs/>
      </w:rPr>
      <w:instrText> PAGE </w:instrText>
    </w:r>
    <w:r>
      <w:rPr>
        <w:b/>
        <w:bCs/>
      </w:rPr>
      <w:fldChar w:fldCharType="separate"/>
    </w:r>
    <w:r>
      <w:rPr>
        <w:b/>
        <w:bCs/>
      </w:rPr>
      <w:t>12</w:t>
    </w:r>
    <w:r>
      <w:rPr>
        <w:b/>
        <w:bCs/>
      </w:rPr>
      <w:fldChar w:fldCharType="end"/>
    </w:r>
    <w:r>
      <w:rPr>
        <w:b/>
        <w:bCs/>
      </w:rPr>
      <w:t xml:space="preserve"> | </w:t>
    </w:r>
    <w:r>
      <w:rPr>
        <w:color w:val="808080"/>
        <w:spacing w:val="60"/>
      </w:rPr>
      <w:t>Page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5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1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4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17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8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3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Liberation Sans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AU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mbria" w:hAnsi="Cambria" w:eastAsia="宋体" w:cs="Liberation Sans"/>
      <w:b/>
      <w:bCs/>
      <w:color w:val="365F91"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ind w:left="-720" w:right="0" w:hanging="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qFormat/>
    <w:pPr>
      <w:keepNext w:val="true"/>
      <w:keepLines/>
      <w:spacing w:before="200" w:after="0"/>
      <w:outlineLvl w:val="8"/>
    </w:pPr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sz w:val="24"/>
      <w:szCs w:val="24"/>
    </w:rPr>
  </w:style>
  <w:style w:type="character" w:styleId="Heading1Char">
    <w:name w:val="Heading 1 Char"/>
    <w:basedOn w:val="DefaultParagraphFont"/>
    <w:qFormat/>
    <w:rPr>
      <w:rFonts w:ascii="Cambria" w:hAnsi="Cambria" w:eastAsia="宋体" w:cs="Liberation Sans"/>
      <w:b/>
      <w:bCs/>
      <w:color w:val="365F91"/>
      <w:sz w:val="28"/>
      <w:szCs w:val="28"/>
    </w:rPr>
  </w:style>
  <w:style w:type="character" w:styleId="Heading9Char">
    <w:name w:val="Heading 9 Char"/>
    <w:basedOn w:val="DefaultParagraphFont"/>
    <w:qFormat/>
    <w:rPr>
      <w:rFonts w:ascii="Cambria" w:hAnsi="Cambria" w:eastAsia="宋体" w:cs="Liberation Sans"/>
      <w:i/>
      <w:iCs/>
      <w:color w:val="404040"/>
      <w:sz w:val="20"/>
      <w:szCs w:val="20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extBodyIndent">
    <w:name w:val="Body Text Indent"/>
    <w:basedOn w:val="TextBody"/>
    <w:qFormat/>
    <w:pPr>
      <w:ind w:left="283" w:right="0" w:hanging="0"/>
    </w:pPr>
    <w:rPr/>
  </w:style>
  <w:style w:type="paragraph" w:styleId="ListBullet4">
    <w:name w:val="List Bullet 4"/>
    <w:basedOn w:val="List"/>
    <w:qFormat/>
    <w:pPr>
      <w:spacing w:before="0" w:after="120"/>
      <w:ind w:left="360" w:right="0" w:hanging="360"/>
    </w:pPr>
    <w:rPr/>
  </w:style>
  <w:style w:type="paragraph" w:styleId="HangingIndent">
    <w:name w:val="Hanging Indent"/>
    <w:basedOn w:val="TextBody"/>
    <w:qFormat/>
    <w:pPr>
      <w:tabs>
        <w:tab w:val="clear" w:pos="720"/>
        <w:tab w:val="left" w:pos="0" w:leader="none"/>
      </w:tabs>
      <w:ind w:left="567" w:right="0" w:hanging="283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Application>LibreOffice/7.2.5.2.0$Linux_X86_64 LibreOffice_project/20$Build-2</Application>
  <AppVersion>15.0000</AppVersion>
  <Pages>20</Pages>
  <Words>3243</Words>
  <Characters>14804</Characters>
  <CharactersWithSpaces>17901</CharactersWithSpaces>
  <Paragraphs>1254</Paragraphs>
  <Company>Good Counsel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2018-05-17T04:10:00Z</dcterms:created>
  <dc:creator>Theresa Snodgrass</dc:creator>
  <dc:description/>
  <dc:language>en-US</dc:language>
  <cp:lastModifiedBy/>
  <dcterms:modified xsi:type="dcterms:W3CDTF">2022-03-01T08:08:04Z</dcterms:modified>
  <cp:revision>197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